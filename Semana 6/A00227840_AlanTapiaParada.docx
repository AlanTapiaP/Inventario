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6697B8" w14:textId="77777777" w:rsidR="00897E28" w:rsidRDefault="00897E28" w:rsidP="00897E28">
      <w:pPr>
        <w:spacing w:after="0" w:line="240" w:lineRule="auto"/>
        <w:ind w:left="-142" w:firstLine="142"/>
        <w:jc w:val="center"/>
        <w:rPr>
          <w:rFonts w:ascii="Arial" w:eastAsia="Arial" w:hAnsi="Arial" w:cs="Arial"/>
          <w:b/>
          <w:bCs/>
          <w:sz w:val="20"/>
          <w:szCs w:val="20"/>
        </w:rPr>
      </w:pPr>
    </w:p>
    <w:p w14:paraId="6FDD8DA7" w14:textId="77777777" w:rsidR="00897E28" w:rsidRDefault="00897E28" w:rsidP="00897E28">
      <w:pPr>
        <w:spacing w:after="0" w:line="240" w:lineRule="auto"/>
        <w:ind w:left="-142" w:firstLine="142"/>
        <w:jc w:val="center"/>
        <w:rPr>
          <w:rFonts w:ascii="Arial" w:eastAsia="Arial" w:hAnsi="Arial" w:cs="Arial"/>
          <w:b/>
          <w:bCs/>
          <w:sz w:val="20"/>
          <w:szCs w:val="20"/>
        </w:rPr>
      </w:pPr>
    </w:p>
    <w:p w14:paraId="32AAA552" w14:textId="77777777" w:rsidR="00897E28" w:rsidRDefault="00897E28" w:rsidP="00897E28">
      <w:pPr>
        <w:spacing w:after="0" w:line="240" w:lineRule="auto"/>
        <w:ind w:left="-142" w:firstLine="142"/>
        <w:jc w:val="center"/>
        <w:rPr>
          <w:rFonts w:ascii="Arial" w:eastAsia="Arial" w:hAnsi="Arial" w:cs="Arial"/>
          <w:b/>
          <w:bCs/>
          <w:sz w:val="20"/>
          <w:szCs w:val="20"/>
        </w:rPr>
      </w:pPr>
    </w:p>
    <w:p w14:paraId="08F287F4" w14:textId="77777777" w:rsidR="00897E28" w:rsidRDefault="00897E28" w:rsidP="00897E28">
      <w:pPr>
        <w:spacing w:after="0" w:line="240" w:lineRule="auto"/>
        <w:ind w:left="-142" w:firstLine="142"/>
        <w:jc w:val="center"/>
        <w:rPr>
          <w:rFonts w:ascii="Arial" w:eastAsia="Arial" w:hAnsi="Arial" w:cs="Arial"/>
          <w:b/>
          <w:bCs/>
          <w:sz w:val="20"/>
          <w:szCs w:val="20"/>
        </w:rPr>
      </w:pPr>
    </w:p>
    <w:p w14:paraId="1B22CCAF" w14:textId="77777777" w:rsidR="00897E28" w:rsidRDefault="00897E28" w:rsidP="00897E28">
      <w:pPr>
        <w:spacing w:after="0" w:line="240" w:lineRule="auto"/>
        <w:ind w:left="-142" w:firstLine="142"/>
        <w:jc w:val="center"/>
        <w:rPr>
          <w:rFonts w:ascii="Arial" w:eastAsia="Arial" w:hAnsi="Arial" w:cs="Arial"/>
          <w:b/>
          <w:bCs/>
          <w:sz w:val="20"/>
          <w:szCs w:val="20"/>
        </w:rPr>
      </w:pPr>
    </w:p>
    <w:p w14:paraId="36BA91B0" w14:textId="5B565C61" w:rsidR="00897E28" w:rsidRPr="00DB1E62" w:rsidRDefault="00897E28" w:rsidP="00897E28">
      <w:pPr>
        <w:spacing w:after="0" w:line="240" w:lineRule="auto"/>
        <w:ind w:left="-142" w:firstLine="142"/>
        <w:jc w:val="center"/>
        <w:rPr>
          <w:rFonts w:ascii="Arial" w:eastAsia="Arial" w:hAnsi="Arial" w:cs="Arial"/>
          <w:b/>
          <w:bCs/>
          <w:sz w:val="20"/>
          <w:szCs w:val="20"/>
        </w:rPr>
      </w:pPr>
      <w:r w:rsidRPr="00DB1E62">
        <w:rPr>
          <w:rFonts w:ascii="Arial" w:eastAsia="Arial" w:hAnsi="Arial" w:cs="Arial"/>
          <w:b/>
          <w:bCs/>
          <w:sz w:val="20"/>
          <w:szCs w:val="20"/>
        </w:rPr>
        <w:t>INSTITUTO TECNOLÓGICO Y DE ESTUDIOS SUPERIORES DE MONTERREY</w:t>
      </w:r>
    </w:p>
    <w:p w14:paraId="2E73E6B4" w14:textId="77777777" w:rsidR="00897E28" w:rsidRPr="00DB1E62" w:rsidRDefault="00897E28" w:rsidP="00897E28">
      <w:pPr>
        <w:spacing w:after="0" w:line="240" w:lineRule="auto"/>
        <w:rPr>
          <w:rFonts w:ascii="Arial" w:eastAsia="Arial" w:hAnsi="Arial" w:cs="Arial"/>
          <w:b/>
          <w:bCs/>
          <w:sz w:val="20"/>
          <w:szCs w:val="20"/>
        </w:rPr>
      </w:pPr>
    </w:p>
    <w:p w14:paraId="2F665218" w14:textId="77777777" w:rsidR="00897E28" w:rsidRPr="00DB1E62" w:rsidRDefault="00897E28" w:rsidP="00897E28">
      <w:pPr>
        <w:spacing w:after="0" w:line="240" w:lineRule="auto"/>
        <w:jc w:val="center"/>
        <w:rPr>
          <w:rFonts w:ascii="Arial" w:eastAsia="Arial" w:hAnsi="Arial" w:cs="Arial"/>
          <w:b/>
          <w:bCs/>
          <w:sz w:val="20"/>
          <w:szCs w:val="20"/>
        </w:rPr>
      </w:pPr>
      <w:r w:rsidRPr="00DB1E62">
        <w:rPr>
          <w:rFonts w:ascii="Arial" w:eastAsia="Arial" w:hAnsi="Arial" w:cs="Arial"/>
          <w:b/>
          <w:bCs/>
          <w:sz w:val="20"/>
          <w:szCs w:val="20"/>
        </w:rPr>
        <w:t>CARTA DE SOLICITUD PARA PARTICIPACIÓN EN ACTIVIDADES DE SERVICIO SOCIAL CON ORGANIZACIÓN SOCIO FORMADORA</w:t>
      </w:r>
    </w:p>
    <w:p w14:paraId="7332FF7B" w14:textId="77777777" w:rsidR="007175ED" w:rsidRDefault="007175ED" w:rsidP="00C011A0">
      <w:pPr>
        <w:spacing w:after="0" w:line="240" w:lineRule="auto"/>
        <w:rPr>
          <w:rFonts w:ascii="Arial" w:eastAsia="Arial" w:hAnsi="Arial" w:cs="Arial"/>
          <w:sz w:val="20"/>
          <w:szCs w:val="20"/>
        </w:rPr>
      </w:pPr>
    </w:p>
    <w:p w14:paraId="19AF99C2" w14:textId="77777777" w:rsidR="00C011A0" w:rsidRDefault="00C011A0" w:rsidP="00C011A0">
      <w:pPr>
        <w:spacing w:after="0" w:line="240" w:lineRule="auto"/>
        <w:jc w:val="center"/>
        <w:rPr>
          <w:rFonts w:ascii="Arial" w:eastAsia="Arial" w:hAnsi="Arial" w:cs="Arial"/>
          <w:sz w:val="20"/>
          <w:szCs w:val="20"/>
        </w:rPr>
      </w:pPr>
    </w:p>
    <w:p w14:paraId="6A3C63C0" w14:textId="157D8345" w:rsidR="001F0DD7" w:rsidRDefault="001F0DD7" w:rsidP="001F0DD7">
      <w:pPr>
        <w:ind w:firstLine="708"/>
        <w:jc w:val="both"/>
        <w:rPr>
          <w:rFonts w:ascii="Arial" w:eastAsia="Arial" w:hAnsi="Arial" w:cs="Arial"/>
          <w:sz w:val="20"/>
          <w:szCs w:val="20"/>
        </w:rPr>
      </w:pPr>
      <w:r>
        <w:rPr>
          <w:rFonts w:ascii="Arial" w:eastAsia="Arial" w:hAnsi="Arial" w:cs="Arial"/>
          <w:sz w:val="20"/>
          <w:szCs w:val="20"/>
        </w:rPr>
        <w:t>Por medio de la presente, en mi calidad de estudiante activo del INSTITUTO TECNOLÓGICO Y DE ESTUDIOS SUPERIORES DE MONTERREY (Tecnológico de Monterrey</w:t>
      </w:r>
      <w:r>
        <w:rPr>
          <w:rFonts w:ascii="Quattrocento Sans" w:eastAsia="Quattrocento Sans" w:hAnsi="Quattrocento Sans" w:cs="Quattrocento Sans"/>
          <w:sz w:val="20"/>
          <w:szCs w:val="20"/>
        </w:rPr>
        <w:t>®</w:t>
      </w:r>
      <w:r>
        <w:rPr>
          <w:rFonts w:ascii="Arial" w:eastAsia="Arial" w:hAnsi="Arial" w:cs="Arial"/>
          <w:sz w:val="20"/>
          <w:szCs w:val="20"/>
        </w:rPr>
        <w:t xml:space="preserve">) manifiesto tener conocimiento del significado de las actividades a realizar durante la </w:t>
      </w:r>
      <w:r w:rsidR="00897E28" w:rsidRPr="00897E28">
        <w:rPr>
          <w:rFonts w:ascii="Arial" w:eastAsia="Arial" w:hAnsi="Arial" w:cs="Arial"/>
          <w:b/>
          <w:bCs/>
          <w:sz w:val="20"/>
          <w:szCs w:val="20"/>
        </w:rPr>
        <w:t xml:space="preserve">Semana Tec </w:t>
      </w:r>
      <w:r>
        <w:rPr>
          <w:rFonts w:ascii="Arial" w:eastAsia="Arial" w:hAnsi="Arial" w:cs="Arial"/>
          <w:color w:val="000000"/>
          <w:sz w:val="20"/>
          <w:szCs w:val="20"/>
        </w:rPr>
        <w:t xml:space="preserve">en el cual participaré en el </w:t>
      </w:r>
      <w:r w:rsidR="004D6BD0">
        <w:rPr>
          <w:rFonts w:ascii="Arial" w:eastAsia="Arial" w:hAnsi="Arial" w:cs="Arial"/>
          <w:color w:val="000000"/>
          <w:sz w:val="20"/>
          <w:szCs w:val="20"/>
        </w:rPr>
        <w:t xml:space="preserve">periodo </w:t>
      </w:r>
      <w:sdt>
        <w:sdtPr>
          <w:rPr>
            <w:rFonts w:ascii="Arial" w:eastAsia="Arial" w:hAnsi="Arial" w:cs="Arial"/>
            <w:color w:val="000000"/>
            <w:sz w:val="20"/>
            <w:szCs w:val="20"/>
          </w:rPr>
          <w:alias w:val="Periodo"/>
          <w:tag w:val="Periodo"/>
          <w:id w:val="140547479"/>
          <w:placeholder>
            <w:docPart w:val="DefaultPlaceholder_-1854013438"/>
          </w:placeholder>
          <w15:color w:val="FF9900"/>
          <w:dropDownList>
            <w:listItem w:value="Selecciona tu periodo:"/>
            <w:listItem w:displayText="Verano 2022" w:value="Verano 2022"/>
            <w:listItem w:displayText="Agosto-diciembre 2022" w:value="Agosto-diciembre 2022"/>
            <w:listItem w:displayText="Invierno 2023" w:value="Invierno 2023"/>
            <w:listItem w:displayText="Febrero-junio 2023" w:value="Febrero-junio 2023"/>
            <w:listItem w:displayText="Verano 2023" w:value="Verano 2023"/>
          </w:dropDownList>
        </w:sdtPr>
        <w:sdtContent>
          <w:r w:rsidR="002B347C">
            <w:rPr>
              <w:rFonts w:ascii="Arial" w:eastAsia="Arial" w:hAnsi="Arial" w:cs="Arial"/>
              <w:color w:val="000000"/>
              <w:sz w:val="20"/>
              <w:szCs w:val="20"/>
            </w:rPr>
            <w:t>Agosto-diciembre 2022</w:t>
          </w:r>
        </w:sdtContent>
      </w:sdt>
    </w:p>
    <w:p w14:paraId="29CBBA8E" w14:textId="10E2109A" w:rsidR="001F0DD7" w:rsidRPr="00CB5821" w:rsidRDefault="001F0DD7" w:rsidP="001F0DD7">
      <w:pPr>
        <w:ind w:firstLine="708"/>
        <w:jc w:val="both"/>
        <w:rPr>
          <w:rFonts w:ascii="Arial" w:eastAsia="Arial" w:hAnsi="Arial" w:cs="Arial"/>
          <w:color w:val="000000"/>
          <w:sz w:val="20"/>
          <w:szCs w:val="20"/>
        </w:rPr>
      </w:pPr>
      <w:r w:rsidRPr="00E072F0">
        <w:rPr>
          <w:rFonts w:ascii="Arial" w:eastAsia="Arial" w:hAnsi="Arial" w:cs="Arial"/>
          <w:color w:val="000000"/>
          <w:sz w:val="20"/>
          <w:szCs w:val="20"/>
        </w:rPr>
        <w:t>Con pleno conocimiento de que la</w:t>
      </w:r>
      <w:r w:rsidR="00134F6B" w:rsidRPr="00E072F0">
        <w:rPr>
          <w:rFonts w:ascii="Arial" w:eastAsia="Arial" w:hAnsi="Arial" w:cs="Arial"/>
          <w:color w:val="000000"/>
          <w:sz w:val="20"/>
          <w:szCs w:val="20"/>
        </w:rPr>
        <w:t xml:space="preserve"> </w:t>
      </w:r>
      <w:r w:rsidR="003B0DAC" w:rsidRPr="00E072F0">
        <w:rPr>
          <w:rFonts w:ascii="Arial" w:eastAsia="Arial" w:hAnsi="Arial" w:cs="Arial"/>
          <w:color w:val="000000"/>
          <w:sz w:val="20"/>
          <w:szCs w:val="20"/>
        </w:rPr>
        <w:t xml:space="preserve">Unidad de </w:t>
      </w:r>
      <w:r w:rsidR="00C41E77" w:rsidRPr="00E072F0">
        <w:rPr>
          <w:rFonts w:ascii="Arial" w:eastAsia="Arial" w:hAnsi="Arial" w:cs="Arial"/>
          <w:color w:val="000000"/>
          <w:sz w:val="20"/>
          <w:szCs w:val="20"/>
        </w:rPr>
        <w:t>Formación</w:t>
      </w:r>
      <w:r w:rsidR="003B0DAC" w:rsidRPr="00E072F0">
        <w:rPr>
          <w:rFonts w:ascii="Arial" w:eastAsia="Arial" w:hAnsi="Arial" w:cs="Arial"/>
          <w:color w:val="000000"/>
          <w:sz w:val="20"/>
          <w:szCs w:val="20"/>
        </w:rPr>
        <w:t xml:space="preserve"> con Servicio Social </w:t>
      </w:r>
      <w:r w:rsidRPr="00E072F0">
        <w:rPr>
          <w:rFonts w:ascii="Arial" w:eastAsia="Arial" w:hAnsi="Arial" w:cs="Arial"/>
          <w:color w:val="000000"/>
          <w:sz w:val="20"/>
          <w:szCs w:val="20"/>
        </w:rPr>
        <w:t xml:space="preserve">consiste en </w:t>
      </w:r>
      <w:r w:rsidR="00B441B3" w:rsidRPr="00E072F0">
        <w:rPr>
          <w:rFonts w:ascii="Arial" w:eastAsia="Arial" w:hAnsi="Arial" w:cs="Arial"/>
          <w:color w:val="000000"/>
          <w:sz w:val="20"/>
          <w:szCs w:val="20"/>
        </w:rPr>
        <w:t xml:space="preserve">la atención de una problemática social </w:t>
      </w:r>
      <w:r w:rsidRPr="00E072F0">
        <w:rPr>
          <w:rFonts w:ascii="Arial" w:eastAsia="Arial" w:hAnsi="Arial" w:cs="Arial"/>
          <w:color w:val="000000"/>
          <w:sz w:val="20"/>
          <w:szCs w:val="20"/>
        </w:rPr>
        <w:t xml:space="preserve">que me permita lograr el </w:t>
      </w:r>
      <w:r w:rsidRPr="00E072F0">
        <w:rPr>
          <w:rFonts w:ascii="Arial" w:eastAsia="Arial" w:hAnsi="Arial" w:cs="Arial"/>
          <w:i/>
          <w:sz w:val="20"/>
          <w:szCs w:val="20"/>
        </w:rPr>
        <w:t>desarrollo de</w:t>
      </w:r>
      <w:r w:rsidR="00E072F0">
        <w:rPr>
          <w:rFonts w:ascii="Arial" w:eastAsia="Arial" w:hAnsi="Arial" w:cs="Arial"/>
          <w:i/>
          <w:sz w:val="20"/>
          <w:szCs w:val="20"/>
        </w:rPr>
        <w:t xml:space="preserve"> la</w:t>
      </w:r>
      <w:r w:rsidRPr="00E072F0">
        <w:rPr>
          <w:rFonts w:ascii="Arial" w:eastAsia="Arial" w:hAnsi="Arial" w:cs="Arial"/>
          <w:i/>
          <w:sz w:val="20"/>
          <w:szCs w:val="20"/>
        </w:rPr>
        <w:t xml:space="preserve"> </w:t>
      </w:r>
      <w:r w:rsidR="003B0DAC" w:rsidRPr="00E072F0">
        <w:rPr>
          <w:rFonts w:ascii="Arial" w:eastAsia="Arial" w:hAnsi="Arial" w:cs="Arial"/>
          <w:i/>
          <w:sz w:val="20"/>
          <w:szCs w:val="20"/>
        </w:rPr>
        <w:t>competencia</w:t>
      </w:r>
      <w:r w:rsidR="00E072F0">
        <w:rPr>
          <w:rFonts w:ascii="Arial" w:eastAsia="Arial" w:hAnsi="Arial" w:cs="Arial"/>
          <w:i/>
          <w:sz w:val="20"/>
          <w:szCs w:val="20"/>
        </w:rPr>
        <w:t xml:space="preserve"> </w:t>
      </w:r>
      <w:r w:rsidRPr="00E072F0">
        <w:rPr>
          <w:rFonts w:ascii="Arial" w:eastAsia="Arial" w:hAnsi="Arial" w:cs="Arial"/>
          <w:i/>
          <w:sz w:val="20"/>
          <w:szCs w:val="20"/>
        </w:rPr>
        <w:t>compromiso ético y ciudadano</w:t>
      </w:r>
      <w:r w:rsidRPr="00E072F0">
        <w:rPr>
          <w:rFonts w:ascii="Arial" w:eastAsia="Arial" w:hAnsi="Arial" w:cs="Arial"/>
          <w:i/>
          <w:color w:val="000000"/>
          <w:sz w:val="20"/>
          <w:szCs w:val="20"/>
        </w:rPr>
        <w:t> </w:t>
      </w:r>
      <w:r w:rsidRPr="00E072F0">
        <w:rPr>
          <w:rFonts w:ascii="Arial" w:eastAsia="Arial" w:hAnsi="Arial" w:cs="Arial"/>
          <w:color w:val="000000"/>
          <w:sz w:val="20"/>
          <w:szCs w:val="20"/>
        </w:rPr>
        <w:t xml:space="preserve">a través del acercamiento a contextos reales con una </w:t>
      </w:r>
      <w:r w:rsidRPr="004D6BD0">
        <w:rPr>
          <w:rFonts w:ascii="Arial" w:eastAsia="Arial" w:hAnsi="Arial" w:cs="Arial"/>
          <w:b/>
          <w:bCs/>
          <w:color w:val="000000"/>
          <w:sz w:val="20"/>
          <w:szCs w:val="20"/>
        </w:rPr>
        <w:t>Organización Socio Formadora</w:t>
      </w:r>
      <w:r w:rsidR="00BF4CEA" w:rsidRPr="004D6BD0">
        <w:rPr>
          <w:rFonts w:ascii="Arial" w:eastAsia="Arial" w:hAnsi="Arial" w:cs="Arial"/>
          <w:b/>
          <w:bCs/>
          <w:color w:val="000000"/>
          <w:sz w:val="20"/>
          <w:szCs w:val="20"/>
        </w:rPr>
        <w:t xml:space="preserve"> (OSF)</w:t>
      </w:r>
      <w:r w:rsidRPr="00E072F0">
        <w:rPr>
          <w:rFonts w:ascii="Arial" w:eastAsia="Arial" w:hAnsi="Arial" w:cs="Arial"/>
          <w:color w:val="000000"/>
          <w:sz w:val="20"/>
          <w:szCs w:val="20"/>
        </w:rPr>
        <w:t xml:space="preserve"> y sus beneficia</w:t>
      </w:r>
      <w:r w:rsidR="00B43BE1">
        <w:rPr>
          <w:rFonts w:ascii="Arial" w:eastAsia="Arial" w:hAnsi="Arial" w:cs="Arial"/>
          <w:color w:val="000000"/>
          <w:sz w:val="20"/>
          <w:szCs w:val="20"/>
        </w:rPr>
        <w:t>d</w:t>
      </w:r>
      <w:r w:rsidRPr="00E072F0">
        <w:rPr>
          <w:rFonts w:ascii="Arial" w:eastAsia="Arial" w:hAnsi="Arial" w:cs="Arial"/>
          <w:color w:val="000000"/>
          <w:sz w:val="20"/>
          <w:szCs w:val="20"/>
        </w:rPr>
        <w:t>os</w:t>
      </w:r>
      <w:r w:rsidRPr="00E072F0">
        <w:rPr>
          <w:rFonts w:ascii="Arial" w:eastAsia="Arial" w:hAnsi="Arial" w:cs="Arial"/>
          <w:sz w:val="20"/>
          <w:szCs w:val="20"/>
        </w:rPr>
        <w:t>, e</w:t>
      </w:r>
      <w:r w:rsidRPr="00E072F0">
        <w:rPr>
          <w:rFonts w:ascii="Arial" w:eastAsia="Arial" w:hAnsi="Arial" w:cs="Arial"/>
          <w:color w:val="000000"/>
          <w:sz w:val="20"/>
          <w:szCs w:val="20"/>
        </w:rPr>
        <w:t xml:space="preserve">xpreso mi compromiso y voluntad para ser incluido en uno de los grupos </w:t>
      </w:r>
      <w:r w:rsidR="00E072F0">
        <w:rPr>
          <w:rFonts w:ascii="Arial" w:eastAsia="Arial" w:hAnsi="Arial" w:cs="Arial"/>
          <w:color w:val="000000"/>
          <w:sz w:val="20"/>
          <w:szCs w:val="20"/>
        </w:rPr>
        <w:t>donde se realice</w:t>
      </w:r>
      <w:r w:rsidRPr="00E072F0">
        <w:rPr>
          <w:rFonts w:ascii="Arial" w:eastAsia="Arial" w:hAnsi="Arial" w:cs="Arial"/>
          <w:color w:val="000000"/>
          <w:sz w:val="20"/>
          <w:szCs w:val="20"/>
        </w:rPr>
        <w:t xml:space="preserve"> un producto o servicio en su beneficio</w:t>
      </w:r>
      <w:r w:rsidR="00E072F0">
        <w:rPr>
          <w:rFonts w:ascii="Arial" w:eastAsia="Arial" w:hAnsi="Arial" w:cs="Arial"/>
          <w:color w:val="000000"/>
          <w:sz w:val="20"/>
          <w:szCs w:val="20"/>
        </w:rPr>
        <w:t>.</w:t>
      </w:r>
    </w:p>
    <w:p w14:paraId="51289CCF" w14:textId="34D91F00" w:rsidR="00951B2C" w:rsidRPr="00CB5821" w:rsidRDefault="00B441B3" w:rsidP="001F0DD7">
      <w:pPr>
        <w:ind w:firstLine="708"/>
        <w:jc w:val="both"/>
        <w:rPr>
          <w:rFonts w:ascii="Arial" w:eastAsia="Arial" w:hAnsi="Arial" w:cs="Arial"/>
          <w:sz w:val="20"/>
          <w:szCs w:val="20"/>
        </w:rPr>
      </w:pPr>
      <w:r w:rsidRPr="005B1E65">
        <w:rPr>
          <w:rFonts w:ascii="Arial" w:eastAsia="Arial" w:hAnsi="Arial" w:cs="Arial"/>
          <w:color w:val="000000"/>
          <w:sz w:val="20"/>
          <w:szCs w:val="20"/>
        </w:rPr>
        <w:t>Conozco el alcance de estas actividades</w:t>
      </w:r>
      <w:r w:rsidR="007F798B">
        <w:rPr>
          <w:rFonts w:ascii="Arial" w:eastAsia="Arial" w:hAnsi="Arial" w:cs="Arial"/>
          <w:color w:val="000000"/>
          <w:sz w:val="20"/>
          <w:szCs w:val="20"/>
        </w:rPr>
        <w:t xml:space="preserve"> </w:t>
      </w:r>
      <w:r w:rsidRPr="005B1E65">
        <w:rPr>
          <w:rFonts w:ascii="Arial" w:eastAsia="Arial" w:hAnsi="Arial" w:cs="Arial"/>
          <w:color w:val="000000"/>
          <w:sz w:val="20"/>
          <w:szCs w:val="20"/>
        </w:rPr>
        <w:t>donde se requiere que participe</w:t>
      </w:r>
      <w:r w:rsidR="007F798B">
        <w:rPr>
          <w:rFonts w:ascii="Arial" w:eastAsia="Arial" w:hAnsi="Arial" w:cs="Arial"/>
          <w:color w:val="000000"/>
          <w:sz w:val="20"/>
          <w:szCs w:val="20"/>
        </w:rPr>
        <w:t xml:space="preserve"> en momentos de trabajo sincrónico con el profesor y </w:t>
      </w:r>
      <w:r w:rsidRPr="00BF4CEA">
        <w:rPr>
          <w:rFonts w:ascii="Arial" w:eastAsia="Arial" w:hAnsi="Arial" w:cs="Arial"/>
          <w:b/>
          <w:color w:val="000000"/>
          <w:sz w:val="20"/>
          <w:szCs w:val="20"/>
        </w:rPr>
        <w:t>(</w:t>
      </w:r>
      <w:r w:rsidR="007F798B" w:rsidRPr="00BF4CEA">
        <w:rPr>
          <w:rFonts w:ascii="Arial" w:eastAsia="Arial" w:hAnsi="Arial" w:cs="Arial"/>
          <w:b/>
          <w:color w:val="000000"/>
          <w:sz w:val="20"/>
          <w:szCs w:val="20"/>
        </w:rPr>
        <w:t>horas</w:t>
      </w:r>
      <w:r w:rsidRPr="00BF4CEA">
        <w:rPr>
          <w:rFonts w:ascii="Arial" w:eastAsia="Arial" w:hAnsi="Arial" w:cs="Arial"/>
          <w:b/>
          <w:color w:val="000000"/>
          <w:sz w:val="20"/>
          <w:szCs w:val="20"/>
        </w:rPr>
        <w:t xml:space="preserve"> que aparecen en mi horario escolar</w:t>
      </w:r>
      <w:r w:rsidR="002F169E" w:rsidRPr="00BF4CEA">
        <w:rPr>
          <w:rFonts w:ascii="Arial" w:eastAsia="Arial" w:hAnsi="Arial" w:cs="Arial"/>
          <w:b/>
          <w:color w:val="000000"/>
          <w:sz w:val="20"/>
          <w:szCs w:val="20"/>
        </w:rPr>
        <w:t xml:space="preserve"> de la </w:t>
      </w:r>
      <w:r w:rsidR="007F798B" w:rsidRPr="00BF4CEA">
        <w:rPr>
          <w:rFonts w:ascii="Arial" w:eastAsia="Arial" w:hAnsi="Arial" w:cs="Arial"/>
          <w:b/>
          <w:color w:val="000000"/>
          <w:sz w:val="20"/>
          <w:szCs w:val="20"/>
        </w:rPr>
        <w:t>Semana Tec</w:t>
      </w:r>
      <w:r w:rsidRPr="00BF4CEA">
        <w:rPr>
          <w:rFonts w:ascii="Arial" w:eastAsia="Arial" w:hAnsi="Arial" w:cs="Arial"/>
          <w:b/>
          <w:color w:val="000000"/>
          <w:sz w:val="20"/>
          <w:szCs w:val="20"/>
        </w:rPr>
        <w:t xml:space="preserve">) </w:t>
      </w:r>
      <w:r w:rsidR="007F798B" w:rsidRPr="00BF4CEA">
        <w:rPr>
          <w:rFonts w:ascii="Arial" w:eastAsia="Arial" w:hAnsi="Arial" w:cs="Arial"/>
          <w:b/>
          <w:color w:val="000000"/>
          <w:sz w:val="20"/>
          <w:szCs w:val="20"/>
        </w:rPr>
        <w:t>tiempo</w:t>
      </w:r>
      <w:r w:rsidRPr="00BF4CEA">
        <w:rPr>
          <w:rFonts w:ascii="Arial" w:eastAsia="Arial" w:hAnsi="Arial" w:cs="Arial"/>
          <w:b/>
          <w:color w:val="000000"/>
          <w:sz w:val="20"/>
          <w:szCs w:val="20"/>
        </w:rPr>
        <w:t xml:space="preserve"> de trabajo individual o colaborativo</w:t>
      </w:r>
      <w:r w:rsidR="007F798B" w:rsidRPr="00BF4CEA">
        <w:rPr>
          <w:rFonts w:ascii="Arial" w:eastAsia="Arial" w:hAnsi="Arial" w:cs="Arial"/>
          <w:b/>
          <w:color w:val="000000"/>
          <w:sz w:val="20"/>
          <w:szCs w:val="20"/>
        </w:rPr>
        <w:t xml:space="preserve"> asincrónico</w:t>
      </w:r>
      <w:r w:rsidR="002A67CD">
        <w:rPr>
          <w:rFonts w:ascii="Arial" w:eastAsia="Arial" w:hAnsi="Arial" w:cs="Arial"/>
          <w:b/>
          <w:color w:val="000000"/>
          <w:sz w:val="20"/>
          <w:szCs w:val="20"/>
        </w:rPr>
        <w:t xml:space="preserve">). </w:t>
      </w:r>
      <w:r w:rsidR="001F0DD7" w:rsidRPr="00CB5821">
        <w:rPr>
          <w:rFonts w:ascii="Arial" w:eastAsia="Arial" w:hAnsi="Arial" w:cs="Arial"/>
          <w:sz w:val="20"/>
          <w:szCs w:val="20"/>
        </w:rPr>
        <w:t xml:space="preserve">Entiendo que, al cumplir las actividades programadas en los criterios de evaluación de esta </w:t>
      </w:r>
      <w:r w:rsidR="00951B2C">
        <w:rPr>
          <w:rFonts w:ascii="Arial" w:eastAsia="Arial" w:hAnsi="Arial" w:cs="Arial"/>
          <w:sz w:val="20"/>
          <w:szCs w:val="20"/>
        </w:rPr>
        <w:t xml:space="preserve">Unidad de Formación </w:t>
      </w:r>
      <w:r w:rsidR="001F0DD7" w:rsidRPr="00CB5821">
        <w:rPr>
          <w:rFonts w:ascii="Arial" w:eastAsia="Arial" w:hAnsi="Arial" w:cs="Arial"/>
          <w:sz w:val="20"/>
          <w:szCs w:val="20"/>
        </w:rPr>
        <w:t xml:space="preserve">podré acreditar </w:t>
      </w:r>
      <w:r w:rsidR="00244D0D">
        <w:rPr>
          <w:rFonts w:ascii="Arial" w:eastAsia="Arial" w:hAnsi="Arial" w:cs="Arial"/>
          <w:sz w:val="20"/>
          <w:szCs w:val="20"/>
        </w:rPr>
        <w:t xml:space="preserve">el curso y </w:t>
      </w:r>
      <w:r w:rsidR="00951B2C">
        <w:rPr>
          <w:rFonts w:ascii="Arial" w:eastAsia="Arial" w:hAnsi="Arial" w:cs="Arial"/>
          <w:b/>
          <w:sz w:val="20"/>
          <w:szCs w:val="20"/>
        </w:rPr>
        <w:t>4</w:t>
      </w:r>
      <w:r w:rsidR="001F0DD7" w:rsidRPr="00211409">
        <w:rPr>
          <w:rFonts w:ascii="Arial" w:eastAsia="Arial" w:hAnsi="Arial" w:cs="Arial"/>
          <w:b/>
          <w:sz w:val="20"/>
          <w:szCs w:val="20"/>
        </w:rPr>
        <w:t>0</w:t>
      </w:r>
      <w:r w:rsidR="001F0DD7" w:rsidRPr="00211409">
        <w:rPr>
          <w:rFonts w:ascii="Arial" w:eastAsia="Arial" w:hAnsi="Arial" w:cs="Arial"/>
          <w:sz w:val="20"/>
          <w:szCs w:val="20"/>
        </w:rPr>
        <w:t xml:space="preserve"> </w:t>
      </w:r>
      <w:r w:rsidR="001F0DD7" w:rsidRPr="00211409">
        <w:rPr>
          <w:rFonts w:ascii="Arial" w:eastAsia="Arial" w:hAnsi="Arial" w:cs="Arial"/>
          <w:b/>
          <w:bCs/>
          <w:sz w:val="20"/>
          <w:szCs w:val="20"/>
        </w:rPr>
        <w:t>horas</w:t>
      </w:r>
      <w:r w:rsidR="001F0DD7" w:rsidRPr="00CB5821">
        <w:rPr>
          <w:rFonts w:ascii="Arial" w:eastAsia="Arial" w:hAnsi="Arial" w:cs="Arial"/>
          <w:sz w:val="20"/>
          <w:szCs w:val="20"/>
        </w:rPr>
        <w:t xml:space="preserve"> de Servicio Social</w:t>
      </w:r>
      <w:r w:rsidR="00951B2C">
        <w:rPr>
          <w:rFonts w:ascii="Arial" w:eastAsia="Arial" w:hAnsi="Arial" w:cs="Arial"/>
          <w:sz w:val="20"/>
          <w:szCs w:val="20"/>
        </w:rPr>
        <w:t>.</w:t>
      </w:r>
      <w:r w:rsidR="001F0DD7">
        <w:rPr>
          <w:rFonts w:ascii="Arial" w:eastAsia="Arial" w:hAnsi="Arial" w:cs="Arial"/>
          <w:sz w:val="20"/>
          <w:szCs w:val="20"/>
        </w:rPr>
        <w:t xml:space="preserve"> </w:t>
      </w:r>
    </w:p>
    <w:p w14:paraId="5D14D217" w14:textId="72A16B9D" w:rsidR="001F0DD7" w:rsidRDefault="001F0DD7" w:rsidP="007175ED">
      <w:pPr>
        <w:ind w:firstLine="708"/>
        <w:jc w:val="both"/>
        <w:rPr>
          <w:rFonts w:ascii="Arial" w:eastAsia="Arial" w:hAnsi="Arial" w:cs="Arial"/>
          <w:sz w:val="20"/>
          <w:szCs w:val="20"/>
        </w:rPr>
      </w:pPr>
      <w:r w:rsidRPr="00CB5821">
        <w:rPr>
          <w:rFonts w:ascii="Arial" w:eastAsia="Arial" w:hAnsi="Arial" w:cs="Arial"/>
          <w:sz w:val="20"/>
          <w:szCs w:val="20"/>
        </w:rPr>
        <w:t xml:space="preserve">Conozco la relevancia de participar en las interacciones con la organización y las personas que atiende y estoy de acuerdo que, </w:t>
      </w:r>
      <w:r w:rsidRPr="002F169E">
        <w:rPr>
          <w:rFonts w:ascii="Arial" w:eastAsia="Arial" w:hAnsi="Arial" w:cs="Arial"/>
          <w:b/>
          <w:bCs/>
          <w:sz w:val="20"/>
          <w:szCs w:val="20"/>
        </w:rPr>
        <w:t>para acreditar el total de las horas de Servicio Social</w:t>
      </w:r>
      <w:r w:rsidRPr="00CB5821">
        <w:rPr>
          <w:rFonts w:ascii="Arial" w:eastAsia="Arial" w:hAnsi="Arial" w:cs="Arial"/>
          <w:sz w:val="20"/>
          <w:szCs w:val="20"/>
        </w:rPr>
        <w:t>, requiero de un puntaje igual o mayor a 70</w:t>
      </w:r>
      <w:r w:rsidR="00B441B3">
        <w:rPr>
          <w:rFonts w:ascii="Arial" w:eastAsia="Arial" w:hAnsi="Arial" w:cs="Arial"/>
          <w:sz w:val="20"/>
          <w:szCs w:val="20"/>
        </w:rPr>
        <w:t xml:space="preserve"> en la unidad de formación, asistir a las sesiones sincrónicas con mi profesor y Organización Socio Formadora y </w:t>
      </w:r>
      <w:r w:rsidRPr="00CB5821">
        <w:rPr>
          <w:rFonts w:ascii="Arial" w:eastAsia="Arial" w:hAnsi="Arial" w:cs="Arial"/>
          <w:sz w:val="20"/>
          <w:szCs w:val="20"/>
        </w:rPr>
        <w:t xml:space="preserve">haber entregado el producto o servicio resultado </w:t>
      </w:r>
      <w:r w:rsidR="00B441B3">
        <w:rPr>
          <w:rFonts w:ascii="Arial" w:eastAsia="Arial" w:hAnsi="Arial" w:cs="Arial"/>
          <w:sz w:val="20"/>
          <w:szCs w:val="20"/>
        </w:rPr>
        <w:t>de la experiencia</w:t>
      </w:r>
      <w:r w:rsidR="002A67CD">
        <w:rPr>
          <w:rFonts w:ascii="Arial" w:eastAsia="Arial" w:hAnsi="Arial" w:cs="Arial"/>
          <w:sz w:val="20"/>
          <w:szCs w:val="20"/>
        </w:rPr>
        <w:t xml:space="preserve">, así como haber cubierto la </w:t>
      </w:r>
      <w:r w:rsidR="002A67CD" w:rsidRPr="00C16F5B">
        <w:rPr>
          <w:rFonts w:ascii="Arial" w:eastAsia="Arial" w:hAnsi="Arial" w:cs="Arial"/>
          <w:b/>
          <w:bCs/>
          <w:sz w:val="20"/>
          <w:szCs w:val="20"/>
        </w:rPr>
        <w:t>acreditación de las H1001S</w:t>
      </w:r>
      <w:r w:rsidR="002A67CD">
        <w:rPr>
          <w:rFonts w:ascii="Arial" w:eastAsia="Arial" w:hAnsi="Arial" w:cs="Arial"/>
          <w:sz w:val="20"/>
          <w:szCs w:val="20"/>
        </w:rPr>
        <w:t xml:space="preserve"> de la Semana de inducción al Servicio Social.</w:t>
      </w:r>
    </w:p>
    <w:p w14:paraId="579555A4" w14:textId="4517417F" w:rsidR="00B441B3" w:rsidRDefault="00B441B3" w:rsidP="00B441B3">
      <w:pPr>
        <w:spacing w:after="0" w:line="240" w:lineRule="auto"/>
        <w:ind w:firstLine="708"/>
        <w:jc w:val="both"/>
        <w:rPr>
          <w:rFonts w:ascii="Arial" w:eastAsia="Arial" w:hAnsi="Arial" w:cs="Arial"/>
          <w:sz w:val="20"/>
          <w:szCs w:val="20"/>
        </w:rPr>
      </w:pPr>
      <w:r w:rsidRPr="00443A6C">
        <w:rPr>
          <w:rFonts w:ascii="Arial" w:eastAsia="Arial" w:hAnsi="Arial" w:cs="Arial"/>
          <w:sz w:val="20"/>
          <w:szCs w:val="20"/>
        </w:rPr>
        <w:t xml:space="preserve">Es mi responsabilidad de estudiante conocer y cumplir el </w:t>
      </w:r>
      <w:r w:rsidRPr="00443A6C">
        <w:rPr>
          <w:rFonts w:ascii="Arial" w:eastAsia="Arial" w:hAnsi="Arial" w:cs="Arial"/>
          <w:b/>
          <w:bCs/>
          <w:sz w:val="20"/>
          <w:szCs w:val="20"/>
        </w:rPr>
        <w:t>Reglamento general de Servicio Social del Tecnológico de Monterrey 2019</w:t>
      </w:r>
      <w:r w:rsidRPr="00443A6C">
        <w:rPr>
          <w:rFonts w:ascii="Arial" w:eastAsia="Arial" w:hAnsi="Arial" w:cs="Arial"/>
          <w:sz w:val="20"/>
          <w:szCs w:val="20"/>
        </w:rPr>
        <w:t xml:space="preserve">, así como las </w:t>
      </w:r>
      <w:r w:rsidRPr="00443A6C">
        <w:rPr>
          <w:rFonts w:ascii="Arial" w:eastAsia="Arial" w:hAnsi="Arial" w:cs="Arial"/>
          <w:b/>
          <w:bCs/>
          <w:sz w:val="20"/>
          <w:szCs w:val="20"/>
        </w:rPr>
        <w:t>políticas o reglas de la Organización Socio Formador</w:t>
      </w:r>
      <w:r w:rsidR="00492129">
        <w:rPr>
          <w:rFonts w:ascii="Arial" w:eastAsia="Arial" w:hAnsi="Arial" w:cs="Arial"/>
          <w:b/>
          <w:bCs/>
          <w:sz w:val="20"/>
          <w:szCs w:val="20"/>
        </w:rPr>
        <w:t>a</w:t>
      </w:r>
      <w:r w:rsidR="00492129">
        <w:rPr>
          <w:rFonts w:ascii="Arial" w:eastAsia="Arial" w:hAnsi="Arial" w:cs="Arial"/>
          <w:sz w:val="20"/>
          <w:szCs w:val="20"/>
        </w:rPr>
        <w:t xml:space="preserve"> y </w:t>
      </w:r>
      <w:r w:rsidR="00EA6016">
        <w:rPr>
          <w:rFonts w:ascii="Arial" w:eastAsia="Arial" w:hAnsi="Arial" w:cs="Arial"/>
          <w:sz w:val="20"/>
          <w:szCs w:val="20"/>
        </w:rPr>
        <w:t xml:space="preserve">actuar honesto, comprometido, confiable, responsables, justo y respetuoso en la realización de mi servicio social. </w:t>
      </w:r>
      <w:r w:rsidRPr="00443A6C">
        <w:rPr>
          <w:rFonts w:ascii="Arial" w:eastAsia="Arial" w:hAnsi="Arial" w:cs="Arial"/>
          <w:sz w:val="20"/>
          <w:szCs w:val="20"/>
        </w:rPr>
        <w:t xml:space="preserve"> Reconozco que tendré acceso a información relacionada con </w:t>
      </w:r>
      <w:r w:rsidR="00446992" w:rsidRPr="00446992">
        <w:rPr>
          <w:rFonts w:ascii="Arial" w:eastAsia="Arial" w:hAnsi="Arial" w:cs="Arial"/>
          <w:sz w:val="20"/>
          <w:szCs w:val="20"/>
        </w:rPr>
        <w:t>procesos y metodologías propias de la Organización Socio Formadora, así como a datos sensibles relativos a sus beneficiados, por lo que trataré toda la información que reciba con total confidencialidad, comprometiéndome a no divulgarla por ningún medio oral, digital o impreso. Me comprometo a tratar con discreción los datos confidenciales y solo haré uso de ellos para los efectos del entregable de la experiencia. En ningún caso haré uso de la información para beneficio personal o para el beneficio de cualquier otra persona o entidad. La anterior obligación de secrecía y confidencialidad permanecerá vigente en forma indefinida aún y cuando la unidad de formación termine o se suspenda</w:t>
      </w:r>
      <w:r w:rsidRPr="00443A6C">
        <w:rPr>
          <w:rFonts w:ascii="Arial" w:eastAsia="Arial" w:hAnsi="Arial" w:cs="Arial"/>
          <w:sz w:val="20"/>
          <w:szCs w:val="20"/>
        </w:rPr>
        <w:t>.</w:t>
      </w:r>
      <w:r w:rsidRPr="001706E4">
        <w:rPr>
          <w:rFonts w:ascii="Arial" w:eastAsia="Arial" w:hAnsi="Arial" w:cs="Arial"/>
          <w:sz w:val="20"/>
          <w:szCs w:val="20"/>
        </w:rPr>
        <w:t xml:space="preserve">  </w:t>
      </w:r>
    </w:p>
    <w:p w14:paraId="026AB723" w14:textId="77777777" w:rsidR="001F0DD7" w:rsidRPr="000A62BF" w:rsidRDefault="001F0DD7" w:rsidP="001F0DD7">
      <w:pPr>
        <w:autoSpaceDE w:val="0"/>
        <w:autoSpaceDN w:val="0"/>
        <w:adjustRightInd w:val="0"/>
        <w:spacing w:after="0" w:line="240" w:lineRule="auto"/>
        <w:ind w:firstLine="708"/>
        <w:jc w:val="both"/>
        <w:rPr>
          <w:rFonts w:ascii="Arial" w:hAnsi="Arial" w:cs="Arial"/>
          <w:sz w:val="20"/>
          <w:szCs w:val="20"/>
        </w:rPr>
      </w:pPr>
    </w:p>
    <w:p w14:paraId="53005BE2" w14:textId="4FCB7ED9" w:rsidR="001F0DD7" w:rsidRPr="00CB5821" w:rsidRDefault="00446992" w:rsidP="001F0DD7">
      <w:pPr>
        <w:ind w:firstLine="708"/>
        <w:jc w:val="both"/>
        <w:rPr>
          <w:rFonts w:ascii="Arial" w:eastAsia="Arial" w:hAnsi="Arial" w:cs="Arial"/>
          <w:sz w:val="20"/>
          <w:szCs w:val="20"/>
        </w:rPr>
      </w:pPr>
      <w:r w:rsidRPr="00446992">
        <w:rPr>
          <w:rFonts w:ascii="Arial" w:eastAsia="Arial" w:hAnsi="Arial" w:cs="Arial"/>
          <w:sz w:val="20"/>
          <w:szCs w:val="20"/>
        </w:rPr>
        <w:t xml:space="preserve">Entiendo y acepto que, en el marco de esta Unidad de Formación con Servicio Social, el Tecnológico de Monterrey podrá captar imágenes fotográficas y/o de video de mi persona para que sean utilizadas en publicaciones internas y externas. Entiendo que el uso de las imágenes es para fines promocionales, de documentación, divulgación de actividades y/o comunicación a medios periodísticos. Cuando por alguna razón ya no quiera continuar brindando mi consentimiento, se lo haré saber por escrito al </w:t>
      </w:r>
      <w:r w:rsidR="00E510EE">
        <w:rPr>
          <w:rFonts w:ascii="Arial" w:eastAsia="Arial" w:hAnsi="Arial" w:cs="Arial"/>
          <w:sz w:val="20"/>
          <w:szCs w:val="20"/>
        </w:rPr>
        <w:t>docente</w:t>
      </w:r>
      <w:r w:rsidRPr="00446992">
        <w:rPr>
          <w:rFonts w:ascii="Arial" w:eastAsia="Arial" w:hAnsi="Arial" w:cs="Arial"/>
          <w:sz w:val="20"/>
          <w:szCs w:val="20"/>
        </w:rPr>
        <w:t xml:space="preserve"> responsable del grupo</w:t>
      </w:r>
      <w:r w:rsidR="001F0DD7" w:rsidRPr="00CB5821">
        <w:rPr>
          <w:rFonts w:ascii="Arial" w:eastAsia="Arial" w:hAnsi="Arial" w:cs="Arial"/>
          <w:sz w:val="20"/>
          <w:szCs w:val="20"/>
        </w:rPr>
        <w:t>.</w:t>
      </w:r>
    </w:p>
    <w:p w14:paraId="4FD1D758" w14:textId="6BE7F4E0" w:rsidR="001F0DD7" w:rsidRDefault="00446992" w:rsidP="001F0DD7">
      <w:pPr>
        <w:spacing w:after="0" w:line="240" w:lineRule="auto"/>
        <w:ind w:firstLine="708"/>
        <w:jc w:val="both"/>
        <w:rPr>
          <w:rFonts w:ascii="Arial" w:eastAsia="Arial" w:hAnsi="Arial" w:cs="Arial"/>
          <w:sz w:val="20"/>
          <w:szCs w:val="20"/>
        </w:rPr>
      </w:pPr>
      <w:r w:rsidRPr="00446992">
        <w:rPr>
          <w:rFonts w:ascii="Arial" w:eastAsia="Arial" w:hAnsi="Arial" w:cs="Arial"/>
          <w:sz w:val="20"/>
          <w:szCs w:val="20"/>
        </w:rPr>
        <w:t>Estoy de acuerdo en que el resultado de mi participación en la experiencia puede llegar a ser considerado como propiedad intelectual generada en mis actividades académicas, mismas que son dirigidas en beneficio de la Organización Socio Formadora donde se realizarán las actividades. Estoy de acuerdo en que los derechos patrimoniales de mis propuestas o creación intelectual le correspondan al 100% a la Organización Socio Formadora con la cual desarrollé la actividad o proyecto, debiéndose reconocer mis derechos morales mediante la inscripción de mi nombre en la obra</w:t>
      </w:r>
      <w:r w:rsidR="001F0DD7" w:rsidRPr="00CB5821">
        <w:rPr>
          <w:rFonts w:ascii="Arial" w:eastAsia="Arial" w:hAnsi="Arial" w:cs="Arial"/>
          <w:sz w:val="20"/>
          <w:szCs w:val="20"/>
        </w:rPr>
        <w:t>.</w:t>
      </w:r>
    </w:p>
    <w:p w14:paraId="71CB3371" w14:textId="1B815DAE" w:rsidR="00446992" w:rsidRDefault="00446992" w:rsidP="001F0DD7">
      <w:pPr>
        <w:spacing w:after="0" w:line="240" w:lineRule="auto"/>
        <w:ind w:firstLine="708"/>
        <w:jc w:val="both"/>
        <w:rPr>
          <w:rFonts w:ascii="Arial" w:eastAsia="Arial" w:hAnsi="Arial" w:cs="Arial"/>
          <w:sz w:val="20"/>
          <w:szCs w:val="20"/>
        </w:rPr>
      </w:pPr>
    </w:p>
    <w:p w14:paraId="403F32E5" w14:textId="725F2E75" w:rsidR="001F0DD7" w:rsidRDefault="00446992" w:rsidP="001F0DD7">
      <w:pPr>
        <w:spacing w:after="0" w:line="240" w:lineRule="auto"/>
        <w:ind w:firstLine="708"/>
        <w:jc w:val="both"/>
        <w:rPr>
          <w:rFonts w:ascii="Arial" w:eastAsia="Arial" w:hAnsi="Arial" w:cs="Arial"/>
          <w:sz w:val="20"/>
          <w:szCs w:val="20"/>
        </w:rPr>
      </w:pPr>
      <w:bookmarkStart w:id="0" w:name="_Hlk109231497"/>
      <w:bookmarkStart w:id="1" w:name="_Hlk109233102"/>
      <w:r w:rsidRPr="00446992">
        <w:rPr>
          <w:rFonts w:ascii="Arial" w:eastAsia="Arial" w:hAnsi="Arial" w:cs="Arial"/>
          <w:sz w:val="20"/>
          <w:szCs w:val="20"/>
        </w:rPr>
        <w:t>Estoy consciente y acepto que cualquier falta a la integridad académica será motivo de un reporte al Comité de Integridad Académica y asumiré las consecuencias de mis acciones, omisiones o actitudes, entre ellas, la posible cancelación de mis horas de Servicio Social</w:t>
      </w:r>
      <w:bookmarkEnd w:id="0"/>
      <w:r w:rsidR="002A67CD">
        <w:rPr>
          <w:rFonts w:ascii="Arial" w:eastAsia="Arial" w:hAnsi="Arial" w:cs="Arial"/>
          <w:sz w:val="20"/>
          <w:szCs w:val="20"/>
        </w:rPr>
        <w:t>.</w:t>
      </w:r>
    </w:p>
    <w:bookmarkEnd w:id="1"/>
    <w:p w14:paraId="62BC09D8" w14:textId="77777777" w:rsidR="001F0DD7" w:rsidRDefault="001F0DD7" w:rsidP="001F0DD7">
      <w:pPr>
        <w:spacing w:after="0" w:line="240" w:lineRule="auto"/>
        <w:ind w:firstLine="708"/>
        <w:jc w:val="both"/>
        <w:rPr>
          <w:rFonts w:ascii="Arial" w:eastAsia="Arial" w:hAnsi="Arial" w:cs="Arial"/>
          <w:sz w:val="20"/>
          <w:szCs w:val="20"/>
        </w:rPr>
      </w:pPr>
    </w:p>
    <w:p w14:paraId="62D291C3" w14:textId="3A4A2BE6" w:rsidR="001F0DD7" w:rsidRDefault="001F0DD7" w:rsidP="001F0DD7">
      <w:pPr>
        <w:spacing w:after="0" w:line="240" w:lineRule="auto"/>
        <w:jc w:val="both"/>
        <w:rPr>
          <w:rFonts w:ascii="Arial" w:eastAsia="Arial" w:hAnsi="Arial" w:cs="Arial"/>
          <w:sz w:val="20"/>
          <w:szCs w:val="20"/>
        </w:rPr>
      </w:pPr>
      <w:r>
        <w:rPr>
          <w:rFonts w:ascii="Arial" w:eastAsia="Arial" w:hAnsi="Arial" w:cs="Arial"/>
          <w:sz w:val="20"/>
          <w:szCs w:val="20"/>
        </w:rPr>
        <w:t>Por todo lo anterior, firmo la presente</w:t>
      </w:r>
      <w:r w:rsidR="00897E28">
        <w:rPr>
          <w:rFonts w:ascii="Arial" w:eastAsia="Arial" w:hAnsi="Arial" w:cs="Arial"/>
          <w:sz w:val="20"/>
          <w:szCs w:val="20"/>
        </w:rPr>
        <w:t>:</w:t>
      </w:r>
    </w:p>
    <w:p w14:paraId="576F50BB" w14:textId="1F8D177D" w:rsidR="00B43BE1" w:rsidRDefault="001F0DD7">
      <w:pPr>
        <w:spacing w:after="0" w:line="240" w:lineRule="auto"/>
        <w:jc w:val="both"/>
        <w:rPr>
          <w:rFonts w:ascii="Arial" w:eastAsia="Arial" w:hAnsi="Arial" w:cs="Arial"/>
          <w:color w:val="C45911" w:themeColor="accent2" w:themeShade="BF"/>
          <w:sz w:val="20"/>
          <w:szCs w:val="20"/>
        </w:rPr>
      </w:pPr>
      <w:r>
        <w:rPr>
          <w:rFonts w:ascii="Arial" w:eastAsia="Arial" w:hAnsi="Arial" w:cs="Arial"/>
          <w:sz w:val="20"/>
          <w:szCs w:val="20"/>
        </w:rPr>
        <w:t xml:space="preserve">Matrícula: </w:t>
      </w:r>
      <w:r w:rsidR="002B347C">
        <w:rPr>
          <w:rFonts w:ascii="Arial" w:eastAsia="Arial" w:hAnsi="Arial" w:cs="Arial"/>
          <w:i/>
          <w:iCs/>
          <w:color w:val="C45911" w:themeColor="accent2" w:themeShade="BF"/>
          <w:sz w:val="20"/>
          <w:szCs w:val="20"/>
        </w:rPr>
        <w:t>A00227840</w:t>
      </w:r>
      <w:r w:rsidR="002F169E" w:rsidRPr="002F169E">
        <w:rPr>
          <w:rFonts w:ascii="Arial" w:eastAsia="Arial" w:hAnsi="Arial" w:cs="Arial"/>
          <w:color w:val="C45911" w:themeColor="accent2" w:themeShade="BF"/>
          <w:sz w:val="20"/>
          <w:szCs w:val="20"/>
        </w:rPr>
        <w:t xml:space="preserve"> </w:t>
      </w:r>
    </w:p>
    <w:p w14:paraId="0D6B3DED" w14:textId="4EFC8760" w:rsidR="00B43BE1" w:rsidRDefault="001F0DD7">
      <w:pPr>
        <w:spacing w:after="0" w:line="240" w:lineRule="auto"/>
        <w:jc w:val="both"/>
        <w:rPr>
          <w:rFonts w:ascii="Arial" w:eastAsia="Arial" w:hAnsi="Arial" w:cs="Arial"/>
          <w:i/>
          <w:iCs/>
          <w:color w:val="C45911" w:themeColor="accent2" w:themeShade="BF"/>
          <w:sz w:val="20"/>
          <w:szCs w:val="20"/>
        </w:rPr>
      </w:pPr>
      <w:r>
        <w:rPr>
          <w:rFonts w:ascii="Arial" w:eastAsia="Arial" w:hAnsi="Arial" w:cs="Arial"/>
          <w:sz w:val="20"/>
          <w:szCs w:val="20"/>
        </w:rPr>
        <w:t>Nombre(s) y apellidos completos:</w:t>
      </w:r>
      <w:r w:rsidR="002F169E" w:rsidRPr="002F169E">
        <w:rPr>
          <w:rFonts w:ascii="Arial" w:eastAsia="Arial" w:hAnsi="Arial" w:cs="Arial"/>
          <w:i/>
          <w:iCs/>
          <w:color w:val="C45911" w:themeColor="accent2" w:themeShade="BF"/>
          <w:sz w:val="20"/>
          <w:szCs w:val="20"/>
        </w:rPr>
        <w:t xml:space="preserve"> </w:t>
      </w:r>
      <w:r w:rsidR="002B347C">
        <w:rPr>
          <w:rFonts w:ascii="Arial" w:eastAsia="Arial" w:hAnsi="Arial" w:cs="Arial"/>
          <w:i/>
          <w:iCs/>
          <w:color w:val="C45911" w:themeColor="accent2" w:themeShade="BF"/>
          <w:sz w:val="20"/>
          <w:szCs w:val="20"/>
        </w:rPr>
        <w:t>Alán Tapia Parada</w:t>
      </w:r>
    </w:p>
    <w:p w14:paraId="1F78B4D1" w14:textId="30CBB165" w:rsidR="0097253D" w:rsidRPr="00B441B3" w:rsidRDefault="001F0DD7">
      <w:pPr>
        <w:spacing w:after="0" w:line="240" w:lineRule="auto"/>
        <w:jc w:val="both"/>
        <w:rPr>
          <w:rFonts w:ascii="Arial" w:eastAsia="Arial" w:hAnsi="Arial" w:cs="Arial"/>
          <w:sz w:val="20"/>
          <w:szCs w:val="20"/>
        </w:rPr>
      </w:pPr>
      <w:r>
        <w:rPr>
          <w:rFonts w:ascii="Arial" w:eastAsia="Arial" w:hAnsi="Arial" w:cs="Arial"/>
          <w:sz w:val="20"/>
          <w:szCs w:val="20"/>
        </w:rPr>
        <w:t xml:space="preserve">Fecha </w:t>
      </w:r>
      <w:sdt>
        <w:sdtPr>
          <w:rPr>
            <w:rFonts w:ascii="Arial" w:eastAsia="Arial" w:hAnsi="Arial" w:cs="Arial"/>
            <w:sz w:val="20"/>
            <w:szCs w:val="20"/>
          </w:rPr>
          <w:id w:val="1083802786"/>
          <w:placeholder>
            <w:docPart w:val="55C455B204F5457BB489295D6D7FEFA7"/>
          </w:placeholder>
          <w15:color w:val="FF9900"/>
          <w:date w:fullDate="2022-09-12T00:00:00Z">
            <w:dateFormat w:val="d' de 'MMMM' de 'yyyy"/>
            <w:lid w:val="es-MX"/>
            <w:storeMappedDataAs w:val="dateTime"/>
            <w:calendar w:val="gregorian"/>
          </w:date>
        </w:sdtPr>
        <w:sdtContent>
          <w:r w:rsidR="002B347C">
            <w:rPr>
              <w:rFonts w:ascii="Arial" w:eastAsia="Arial" w:hAnsi="Arial" w:cs="Arial"/>
              <w:sz w:val="20"/>
              <w:szCs w:val="20"/>
            </w:rPr>
            <w:t>12 de septiembre de 2022</w:t>
          </w:r>
        </w:sdtContent>
      </w:sdt>
      <w:r>
        <w:rPr>
          <w:rFonts w:ascii="Arial" w:eastAsia="Arial" w:hAnsi="Arial" w:cs="Arial"/>
          <w:sz w:val="20"/>
          <w:szCs w:val="20"/>
        </w:rPr>
        <w:t xml:space="preserve">  y campus </w:t>
      </w:r>
      <w:sdt>
        <w:sdtPr>
          <w:rPr>
            <w:rStyle w:val="Estilo3"/>
          </w:rPr>
          <w:alias w:val="Campus"/>
          <w:tag w:val="Campus"/>
          <w:id w:val="-1245335342"/>
          <w:placeholder>
            <w:docPart w:val="D212028CA1864E8396C6366A4584F6CC"/>
          </w:placeholder>
          <w15:color w:val="FF9900"/>
          <w:dropDownList>
            <w:listItem w:displayText="Aguascalientes" w:value="Aguascalientes"/>
            <w:listItem w:displayText="Chiapas" w:value="Chiapas"/>
            <w:listItem w:displayText="Chihuahua" w:value="Chihuahua"/>
            <w:listItem w:displayText="Ciudad de México" w:value="Ciudad de México"/>
            <w:listItem w:displayText="Ciudad Juárez" w:value="Ciudad Juárez"/>
            <w:listItem w:displayText="Cuernavaca" w:value="Cuernavaca"/>
            <w:listItem w:displayText="Estado de México" w:value="Estado de México"/>
            <w:listItem w:displayText="Guadalajara" w:value="Guadalajara"/>
            <w:listItem w:displayText="Hidalgo" w:value="Hidalgo"/>
            <w:listItem w:displayText="Irapuato" w:value="Irapuato"/>
            <w:listItem w:displayText="Laguna" w:value="Laguna"/>
            <w:listItem w:displayText="León" w:value="León"/>
            <w:listItem w:displayText="Monterrey" w:value="Monterrey"/>
            <w:listItem w:displayText="Morelia" w:value="Morelia"/>
            <w:listItem w:displayText="Obregón" w:value="Obregón"/>
            <w:listItem w:displayText="Puebla" w:value="Puebla"/>
            <w:listItem w:displayText="Querétaro" w:value="Querétaro"/>
            <w:listItem w:displayText="Saltillo" w:value="Saltillo"/>
            <w:listItem w:displayText="San Luis Potosí" w:value="San Luis Potosí"/>
            <w:listItem w:displayText="Santa Fe" w:value="Santa Fe"/>
            <w:listItem w:displayText="Sinaloa" w:value="Sinaloa"/>
            <w:listItem w:displayText="Sonora Norte" w:value="Sonora Norte"/>
            <w:listItem w:displayText="Tampico" w:value="Tampico"/>
            <w:listItem w:displayText="Toluca" w:value="Toluca"/>
            <w:listItem w:displayText="Zacatecas" w:value="Zacatecas"/>
          </w:dropDownList>
        </w:sdtPr>
        <w:sdtEndPr>
          <w:rPr>
            <w:rStyle w:val="DefaultParagraphFont"/>
            <w:rFonts w:ascii="Arial" w:eastAsia="Arial" w:hAnsi="Arial" w:cs="Arial"/>
            <w:b w:val="0"/>
            <w:sz w:val="20"/>
            <w:szCs w:val="20"/>
          </w:rPr>
        </w:sdtEndPr>
        <w:sdtContent>
          <w:r w:rsidR="002B347C">
            <w:rPr>
              <w:rStyle w:val="Estilo3"/>
            </w:rPr>
            <w:t>Guadalajara</w:t>
          </w:r>
        </w:sdtContent>
      </w:sdt>
      <w:r>
        <w:rPr>
          <w:rFonts w:ascii="Arial" w:eastAsia="Arial" w:hAnsi="Arial" w:cs="Arial"/>
          <w:sz w:val="20"/>
          <w:szCs w:val="20"/>
        </w:rPr>
        <w:t xml:space="preserve"> </w:t>
      </w:r>
    </w:p>
    <w:sectPr w:rsidR="0097253D" w:rsidRPr="00B441B3" w:rsidSect="00897E28">
      <w:headerReference w:type="even" r:id="rId8"/>
      <w:headerReference w:type="default" r:id="rId9"/>
      <w:footerReference w:type="default" r:id="rId10"/>
      <w:headerReference w:type="first" r:id="rId11"/>
      <w:pgSz w:w="11906" w:h="16838"/>
      <w:pgMar w:top="-36" w:right="849" w:bottom="568" w:left="1134" w:header="142"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8380A9" w14:textId="77777777" w:rsidR="00A4618D" w:rsidRDefault="00A4618D">
      <w:pPr>
        <w:spacing w:after="0" w:line="240" w:lineRule="auto"/>
      </w:pPr>
      <w:r>
        <w:separator/>
      </w:r>
    </w:p>
  </w:endnote>
  <w:endnote w:type="continuationSeparator" w:id="0">
    <w:p w14:paraId="17093A85" w14:textId="77777777" w:rsidR="00A4618D" w:rsidRDefault="00A461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Quattrocento Sans">
    <w:altName w:val="Quattrocento Sans"/>
    <w:charset w:val="00"/>
    <w:family w:val="swiss"/>
    <w:pitch w:val="variable"/>
    <w:sig w:usb0="800000BF" w:usb1="4000005B"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07EC91" w14:textId="05A19B7E" w:rsidR="00897E28" w:rsidRPr="00897E28" w:rsidRDefault="00897E28">
    <w:pPr>
      <w:pStyle w:val="Footer"/>
      <w:rPr>
        <w:rFonts w:asciiTheme="minorHAnsi" w:hAnsiTheme="minorHAnsi" w:cstheme="minorHAnsi"/>
        <w:sz w:val="20"/>
        <w:szCs w:val="20"/>
      </w:rPr>
    </w:pPr>
    <w:r w:rsidRPr="00B57B81">
      <w:rPr>
        <w:rFonts w:asciiTheme="minorHAnsi" w:eastAsia="Arial" w:hAnsiTheme="minorHAnsi" w:cstheme="minorHAnsi"/>
        <w:color w:val="000000"/>
        <w:sz w:val="20"/>
        <w:szCs w:val="20"/>
      </w:rPr>
      <w:t>Desarrollo Sostenible y Servicio Social/Coordinación Nacional de Servicio Social</w:t>
    </w:r>
    <w:r w:rsidRPr="00B57B81">
      <w:rPr>
        <w:rFonts w:asciiTheme="minorHAnsi" w:hAnsiTheme="minorHAnsi" w:cstheme="minorHAnsi"/>
        <w:sz w:val="20"/>
        <w:szCs w:val="20"/>
      </w:rPr>
      <w:t xml:space="preserve">    </w:t>
    </w:r>
    <w:r>
      <w:rPr>
        <w:rFonts w:asciiTheme="minorHAnsi" w:hAnsiTheme="minorHAnsi" w:cstheme="minorHAnsi"/>
        <w:sz w:val="20"/>
        <w:szCs w:val="20"/>
      </w:rPr>
      <w:t xml:space="preserve">                     </w:t>
    </w:r>
    <w:r w:rsidRPr="00B57B81">
      <w:rPr>
        <w:rFonts w:asciiTheme="minorHAnsi" w:hAnsiTheme="minorHAnsi" w:cstheme="minorHAnsi"/>
        <w:sz w:val="20"/>
        <w:szCs w:val="20"/>
      </w:rPr>
      <w:t xml:space="preserve">Última revisión: </w:t>
    </w:r>
    <w:r w:rsidR="00244D0D">
      <w:rPr>
        <w:rFonts w:asciiTheme="minorHAnsi" w:hAnsiTheme="minorHAnsi" w:cstheme="minorHAnsi"/>
        <w:sz w:val="20"/>
        <w:szCs w:val="20"/>
      </w:rPr>
      <w:t>Julio</w:t>
    </w:r>
    <w:r w:rsidRPr="00B57B81">
      <w:rPr>
        <w:rFonts w:asciiTheme="minorHAnsi" w:hAnsiTheme="minorHAnsi" w:cstheme="minorHAnsi"/>
        <w:sz w:val="20"/>
        <w:szCs w:val="20"/>
      </w:rPr>
      <w:t xml:space="preserve"> 2022</w:t>
    </w:r>
  </w:p>
  <w:p w14:paraId="73A9C561" w14:textId="77777777" w:rsidR="00897E28" w:rsidRDefault="00897E2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53170E" w14:textId="77777777" w:rsidR="00A4618D" w:rsidRDefault="00A4618D">
      <w:pPr>
        <w:spacing w:after="0" w:line="240" w:lineRule="auto"/>
      </w:pPr>
      <w:r>
        <w:separator/>
      </w:r>
    </w:p>
  </w:footnote>
  <w:footnote w:type="continuationSeparator" w:id="0">
    <w:p w14:paraId="18A052DB" w14:textId="77777777" w:rsidR="00A4618D" w:rsidRDefault="00A4618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FAD45" w14:textId="0E02294E" w:rsidR="00134F6B" w:rsidRDefault="00000000">
    <w:pPr>
      <w:pStyle w:val="Header"/>
    </w:pPr>
    <w:r>
      <w:rPr>
        <w:noProof/>
      </w:rPr>
      <w:pict w14:anchorId="03F7607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46141922" o:spid="_x0000_s1027" type="#_x0000_t75" style="position:absolute;margin-left:0;margin-top:0;width:496pt;height:161.25pt;z-index:-251657216;mso-position-horizontal:center;mso-position-horizontal-relative:margin;mso-position-vertical:center;mso-position-vertical-relative:margin" o:allowincell="f">
          <v:imagedata r:id="rId1" o:title="SS-Logotipo-03" gain="19661f" blacklevel="22938f"/>
          <w10:wrap anchorx="margin" anchory="margin"/>
        </v:shape>
      </w:pict>
    </w:r>
    <w:ins w:id="2" w:author="Olga Antonia Rodríguez Valdez" w:date="2021-11-26T07:16:00Z">
      <w:r w:rsidR="00897E28">
        <w:rPr>
          <w:noProof/>
        </w:rPr>
        <w:drawing>
          <wp:anchor distT="0" distB="0" distL="114300" distR="114300" simplePos="0" relativeHeight="251657216" behindDoc="1" locked="0" layoutInCell="0" allowOverlap="1" wp14:anchorId="05551214" wp14:editId="6519D7CE">
            <wp:simplePos x="0" y="0"/>
            <wp:positionH relativeFrom="margin">
              <wp:align>center</wp:align>
            </wp:positionH>
            <wp:positionV relativeFrom="margin">
              <wp:align>center</wp:align>
            </wp:positionV>
            <wp:extent cx="6297295" cy="6339205"/>
            <wp:effectExtent l="0" t="0" r="0" b="4445"/>
            <wp:wrapNone/>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lum bright="70000" contrast="-70000"/>
                      <a:extLst>
                        <a:ext uri="{28A0092B-C50C-407E-A947-70E740481C1C}">
                          <a14:useLocalDpi xmlns:a14="http://schemas.microsoft.com/office/drawing/2010/main" val="0"/>
                        </a:ext>
                      </a:extLst>
                    </a:blip>
                    <a:srcRect/>
                    <a:stretch>
                      <a:fillRect/>
                    </a:stretch>
                  </pic:blipFill>
                  <pic:spPr bwMode="auto">
                    <a:xfrm>
                      <a:off x="0" y="0"/>
                      <a:ext cx="6297295" cy="6339205"/>
                    </a:xfrm>
                    <a:prstGeom prst="rect">
                      <a:avLst/>
                    </a:prstGeom>
                    <a:noFill/>
                  </pic:spPr>
                </pic:pic>
              </a:graphicData>
            </a:graphic>
            <wp14:sizeRelH relativeFrom="page">
              <wp14:pctWidth>0</wp14:pctWidth>
            </wp14:sizeRelH>
            <wp14:sizeRelV relativeFrom="page">
              <wp14:pctHeight>0</wp14:pctHeight>
            </wp14:sizeRelV>
          </wp:anchor>
        </w:drawing>
      </w:r>
    </w:ins>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6363D4" w14:textId="443D7C5E" w:rsidR="00D15DF1" w:rsidRDefault="00000000">
    <w:pPr>
      <w:widowControl w:val="0"/>
      <w:pBdr>
        <w:top w:val="nil"/>
        <w:left w:val="nil"/>
        <w:bottom w:val="nil"/>
        <w:right w:val="nil"/>
        <w:between w:val="nil"/>
      </w:pBdr>
      <w:tabs>
        <w:tab w:val="left" w:pos="8640"/>
      </w:tabs>
      <w:spacing w:before="360" w:after="0" w:line="14" w:lineRule="auto"/>
      <w:rPr>
        <w:rFonts w:ascii="Arial" w:eastAsia="Arial" w:hAnsi="Arial" w:cs="Arial"/>
        <w:color w:val="000000"/>
        <w:sz w:val="200"/>
        <w:szCs w:val="200"/>
      </w:rPr>
    </w:pPr>
    <w:r>
      <w:rPr>
        <w:rFonts w:ascii="Arial" w:eastAsia="Arial" w:hAnsi="Arial" w:cs="Arial"/>
        <w:noProof/>
      </w:rPr>
      <w:pict w14:anchorId="05D8FDA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46141923" o:spid="_x0000_s1028" type="#_x0000_t75" style="position:absolute;margin-left:0;margin-top:0;width:496pt;height:161.25pt;z-index:-251656192;mso-position-horizontal:center;mso-position-horizontal-relative:margin;mso-position-vertical:center;mso-position-vertical-relative:margin" o:allowincell="f">
          <v:imagedata r:id="rId1" o:title="SS-Logotipo-03" gain="19661f" blacklevel="22938f"/>
          <w10:wrap anchorx="margin" anchory="margin"/>
        </v:shape>
      </w:pict>
    </w:r>
    <w:r w:rsidR="00284D45">
      <w:rPr>
        <w:rFonts w:ascii="Arial" w:eastAsia="Arial" w:hAnsi="Arial" w:cs="Arial"/>
      </w:rPr>
      <w:tab/>
    </w:r>
    <w:r w:rsidR="00897E28">
      <w:rPr>
        <w:rFonts w:ascii="Arial" w:eastAsia="Arial" w:hAnsi="Arial" w:cs="Arial"/>
      </w:rPr>
      <w:t xml:space="preserve">        </w:t>
    </w:r>
    <w:r w:rsidR="00897E28">
      <w:rPr>
        <w:rFonts w:ascii="Arial" w:eastAsia="Arial" w:hAnsi="Arial" w:cs="Arial"/>
        <w:noProof/>
      </w:rPr>
      <w:drawing>
        <wp:inline distT="19050" distB="19050" distL="19050" distR="19050" wp14:anchorId="4F660805" wp14:editId="184E8C4C">
          <wp:extent cx="355019" cy="544150"/>
          <wp:effectExtent l="0" t="0" r="6985" b="8890"/>
          <wp:docPr id="44" name="image1.png" descr="Forma&#10;&#10;Descripción generada automáticamente"/>
          <wp:cNvGraphicFramePr/>
          <a:graphic xmlns:a="http://schemas.openxmlformats.org/drawingml/2006/main">
            <a:graphicData uri="http://schemas.openxmlformats.org/drawingml/2006/picture">
              <pic:pic xmlns:pic="http://schemas.openxmlformats.org/drawingml/2006/picture">
                <pic:nvPicPr>
                  <pic:cNvPr id="14" name="image1.png" descr="Forma&#10;&#10;Descripción generada automáticamente"/>
                  <pic:cNvPicPr preferRelativeResize="0"/>
                </pic:nvPicPr>
                <pic:blipFill>
                  <a:blip r:embed="rId2">
                    <a:extLst>
                      <a:ext uri="{28A0092B-C50C-407E-A947-70E740481C1C}">
                        <a14:useLocalDpi xmlns:a14="http://schemas.microsoft.com/office/drawing/2010/main" val="0"/>
                      </a:ext>
                    </a:extLst>
                  </a:blip>
                  <a:stretch>
                    <a:fillRect/>
                  </a:stretch>
                </pic:blipFill>
                <pic:spPr>
                  <a:xfrm>
                    <a:off x="0" y="0"/>
                    <a:ext cx="355019" cy="544150"/>
                  </a:xfrm>
                  <a:prstGeom prst="rect">
                    <a:avLst/>
                  </a:prstGeom>
                  <a:ln/>
                </pic:spPr>
              </pic:pic>
            </a:graphicData>
          </a:graphic>
        </wp:inline>
      </w:drawing>
    </w:r>
  </w:p>
  <w:p w14:paraId="7CF979D4" w14:textId="77777777" w:rsidR="00D15DF1" w:rsidRDefault="00D15DF1">
    <w:pPr>
      <w:pBdr>
        <w:top w:val="nil"/>
        <w:left w:val="nil"/>
        <w:bottom w:val="nil"/>
        <w:right w:val="nil"/>
        <w:between w:val="nil"/>
      </w:pBdr>
      <w:tabs>
        <w:tab w:val="center" w:pos="4513"/>
        <w:tab w:val="right" w:pos="9026"/>
      </w:tabs>
      <w:spacing w:after="0"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EC0C87" w14:textId="66379521" w:rsidR="00134F6B" w:rsidRDefault="00000000">
    <w:pPr>
      <w:pStyle w:val="Header"/>
    </w:pPr>
    <w:r>
      <w:rPr>
        <w:noProof/>
      </w:rPr>
      <w:pict w14:anchorId="7D6104C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46141921" o:spid="_x0000_s1026" type="#_x0000_t75" style="position:absolute;margin-left:0;margin-top:0;width:496pt;height:161.25pt;z-index:-251658240;mso-position-horizontal:center;mso-position-horizontal-relative:margin;mso-position-vertical:center;mso-position-vertical-relative:margin" o:allowincell="f">
          <v:imagedata r:id="rId1" o:title="SS-Logotipo-03" gain="19661f" blacklevel="22938f"/>
          <w10:wrap anchorx="margin" anchory="margin"/>
        </v:shape>
      </w:pict>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Olga Antonia Rodríguez Valdez">
    <w15:presenceInfo w15:providerId="AD" w15:userId="S::olga.rdz@tec.mx::fba8486d-98e2-4d3e-961f-0f4beb26fc5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5DF1"/>
    <w:rsid w:val="00031AA9"/>
    <w:rsid w:val="00043941"/>
    <w:rsid w:val="00093A7F"/>
    <w:rsid w:val="00131CFE"/>
    <w:rsid w:val="00134F6B"/>
    <w:rsid w:val="001618A1"/>
    <w:rsid w:val="001706E4"/>
    <w:rsid w:val="00175363"/>
    <w:rsid w:val="001935B8"/>
    <w:rsid w:val="001C0CCD"/>
    <w:rsid w:val="001F0DD7"/>
    <w:rsid w:val="00233856"/>
    <w:rsid w:val="00244D0D"/>
    <w:rsid w:val="00262857"/>
    <w:rsid w:val="00284D45"/>
    <w:rsid w:val="00284EC3"/>
    <w:rsid w:val="002A67CD"/>
    <w:rsid w:val="002B347C"/>
    <w:rsid w:val="002C1E3F"/>
    <w:rsid w:val="002F169E"/>
    <w:rsid w:val="00302922"/>
    <w:rsid w:val="003207CE"/>
    <w:rsid w:val="00326391"/>
    <w:rsid w:val="0034175B"/>
    <w:rsid w:val="003B0DAC"/>
    <w:rsid w:val="003B259A"/>
    <w:rsid w:val="0040600D"/>
    <w:rsid w:val="00425B24"/>
    <w:rsid w:val="00443A6C"/>
    <w:rsid w:val="00446992"/>
    <w:rsid w:val="00450B58"/>
    <w:rsid w:val="00492129"/>
    <w:rsid w:val="004A04AB"/>
    <w:rsid w:val="004D51F6"/>
    <w:rsid w:val="004D6BD0"/>
    <w:rsid w:val="00502846"/>
    <w:rsid w:val="00505E37"/>
    <w:rsid w:val="00527B73"/>
    <w:rsid w:val="005302F9"/>
    <w:rsid w:val="00582B5C"/>
    <w:rsid w:val="005B1E65"/>
    <w:rsid w:val="00611E8F"/>
    <w:rsid w:val="00647F77"/>
    <w:rsid w:val="006676BE"/>
    <w:rsid w:val="006F3E85"/>
    <w:rsid w:val="007175ED"/>
    <w:rsid w:val="00760AD4"/>
    <w:rsid w:val="007E64CA"/>
    <w:rsid w:val="007F798B"/>
    <w:rsid w:val="00813657"/>
    <w:rsid w:val="00816063"/>
    <w:rsid w:val="00881CE5"/>
    <w:rsid w:val="00897E28"/>
    <w:rsid w:val="008B684E"/>
    <w:rsid w:val="008D12FD"/>
    <w:rsid w:val="008F3FF6"/>
    <w:rsid w:val="009166C2"/>
    <w:rsid w:val="00951B2C"/>
    <w:rsid w:val="009703BD"/>
    <w:rsid w:val="0097253D"/>
    <w:rsid w:val="00983C99"/>
    <w:rsid w:val="009A7E0B"/>
    <w:rsid w:val="009C4C82"/>
    <w:rsid w:val="00A4618D"/>
    <w:rsid w:val="00AA11D6"/>
    <w:rsid w:val="00B43BE1"/>
    <w:rsid w:val="00B441B3"/>
    <w:rsid w:val="00B66A98"/>
    <w:rsid w:val="00BF4CEA"/>
    <w:rsid w:val="00C011A0"/>
    <w:rsid w:val="00C41E77"/>
    <w:rsid w:val="00C60CC4"/>
    <w:rsid w:val="00C93B1D"/>
    <w:rsid w:val="00C93F93"/>
    <w:rsid w:val="00CA663F"/>
    <w:rsid w:val="00CD4C9F"/>
    <w:rsid w:val="00D03F7C"/>
    <w:rsid w:val="00D06C92"/>
    <w:rsid w:val="00D15DF1"/>
    <w:rsid w:val="00D16433"/>
    <w:rsid w:val="00D814DF"/>
    <w:rsid w:val="00D834CB"/>
    <w:rsid w:val="00D87DA5"/>
    <w:rsid w:val="00E04373"/>
    <w:rsid w:val="00E072F0"/>
    <w:rsid w:val="00E111C4"/>
    <w:rsid w:val="00E510EE"/>
    <w:rsid w:val="00EA6016"/>
    <w:rsid w:val="00F2086A"/>
    <w:rsid w:val="00F54E8C"/>
    <w:rsid w:val="00FD6A5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6AE0DE"/>
  <w15:docId w15:val="{3193302E-A004-45A8-A05B-2FCEDFD17D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MX" w:eastAsia="es-MX"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26CC"/>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character" w:styleId="CommentReference">
    <w:name w:val="annotation reference"/>
    <w:basedOn w:val="DefaultParagraphFont"/>
    <w:uiPriority w:val="99"/>
    <w:semiHidden/>
    <w:unhideWhenUsed/>
    <w:rsid w:val="003726CC"/>
    <w:rPr>
      <w:sz w:val="16"/>
      <w:szCs w:val="16"/>
    </w:rPr>
  </w:style>
  <w:style w:type="paragraph" w:styleId="CommentText">
    <w:name w:val="annotation text"/>
    <w:basedOn w:val="Normal"/>
    <w:link w:val="CommentTextChar"/>
    <w:uiPriority w:val="99"/>
    <w:unhideWhenUsed/>
    <w:rsid w:val="003726CC"/>
    <w:pPr>
      <w:spacing w:line="240" w:lineRule="auto"/>
    </w:pPr>
    <w:rPr>
      <w:sz w:val="20"/>
      <w:szCs w:val="20"/>
    </w:rPr>
  </w:style>
  <w:style w:type="character" w:customStyle="1" w:styleId="CommentTextChar">
    <w:name w:val="Comment Text Char"/>
    <w:basedOn w:val="DefaultParagraphFont"/>
    <w:link w:val="CommentText"/>
    <w:uiPriority w:val="99"/>
    <w:rsid w:val="003726CC"/>
    <w:rPr>
      <w:sz w:val="20"/>
      <w:szCs w:val="20"/>
      <w:lang w:val="es-MX"/>
    </w:rPr>
  </w:style>
  <w:style w:type="paragraph" w:styleId="BalloonText">
    <w:name w:val="Balloon Text"/>
    <w:basedOn w:val="Normal"/>
    <w:link w:val="BalloonTextChar"/>
    <w:uiPriority w:val="99"/>
    <w:semiHidden/>
    <w:unhideWhenUsed/>
    <w:rsid w:val="003726C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726CC"/>
    <w:rPr>
      <w:rFonts w:ascii="Segoe UI" w:hAnsi="Segoe UI" w:cs="Segoe UI"/>
      <w:sz w:val="18"/>
      <w:szCs w:val="18"/>
      <w:lang w:val="es-MX"/>
    </w:rPr>
  </w:style>
  <w:style w:type="character" w:styleId="Strong">
    <w:name w:val="Strong"/>
    <w:basedOn w:val="DefaultParagraphFont"/>
    <w:uiPriority w:val="22"/>
    <w:qFormat/>
    <w:rsid w:val="00701436"/>
    <w:rPr>
      <w:b/>
      <w:bCs/>
    </w:rPr>
  </w:style>
  <w:style w:type="paragraph" w:styleId="Header">
    <w:name w:val="header"/>
    <w:basedOn w:val="Normal"/>
    <w:link w:val="HeaderChar"/>
    <w:uiPriority w:val="99"/>
    <w:unhideWhenUsed/>
    <w:rsid w:val="00D26F91"/>
    <w:pPr>
      <w:tabs>
        <w:tab w:val="center" w:pos="4513"/>
        <w:tab w:val="right" w:pos="9026"/>
      </w:tabs>
      <w:spacing w:after="0" w:line="240" w:lineRule="auto"/>
    </w:pPr>
  </w:style>
  <w:style w:type="character" w:customStyle="1" w:styleId="HeaderChar">
    <w:name w:val="Header Char"/>
    <w:basedOn w:val="DefaultParagraphFont"/>
    <w:link w:val="Header"/>
    <w:uiPriority w:val="99"/>
    <w:rsid w:val="00D26F91"/>
    <w:rPr>
      <w:lang w:val="es-MX"/>
    </w:rPr>
  </w:style>
  <w:style w:type="paragraph" w:styleId="Footer">
    <w:name w:val="footer"/>
    <w:basedOn w:val="Normal"/>
    <w:link w:val="FooterChar"/>
    <w:uiPriority w:val="99"/>
    <w:unhideWhenUsed/>
    <w:rsid w:val="00D26F91"/>
    <w:pPr>
      <w:tabs>
        <w:tab w:val="center" w:pos="4513"/>
        <w:tab w:val="right" w:pos="9026"/>
      </w:tabs>
      <w:spacing w:after="0" w:line="240" w:lineRule="auto"/>
    </w:pPr>
  </w:style>
  <w:style w:type="character" w:customStyle="1" w:styleId="FooterChar">
    <w:name w:val="Footer Char"/>
    <w:basedOn w:val="DefaultParagraphFont"/>
    <w:link w:val="Footer"/>
    <w:uiPriority w:val="99"/>
    <w:rsid w:val="00D26F91"/>
    <w:rPr>
      <w:lang w:val="es-MX"/>
    </w:rPr>
  </w:style>
  <w:style w:type="paragraph" w:styleId="BodyText">
    <w:name w:val="Body Text"/>
    <w:basedOn w:val="Normal"/>
    <w:link w:val="BodyTextChar"/>
    <w:uiPriority w:val="1"/>
    <w:qFormat/>
    <w:rsid w:val="005A29F3"/>
    <w:pPr>
      <w:widowControl w:val="0"/>
      <w:autoSpaceDE w:val="0"/>
      <w:autoSpaceDN w:val="0"/>
      <w:spacing w:after="0" w:line="240" w:lineRule="auto"/>
    </w:pPr>
    <w:rPr>
      <w:rFonts w:ascii="Arial" w:eastAsia="Arial" w:hAnsi="Arial" w:cs="Arial"/>
      <w:sz w:val="21"/>
      <w:szCs w:val="21"/>
      <w:lang w:bidi="es-MX"/>
    </w:rPr>
  </w:style>
  <w:style w:type="character" w:customStyle="1" w:styleId="BodyTextChar">
    <w:name w:val="Body Text Char"/>
    <w:basedOn w:val="DefaultParagraphFont"/>
    <w:link w:val="BodyText"/>
    <w:uiPriority w:val="1"/>
    <w:rsid w:val="005A29F3"/>
    <w:rPr>
      <w:rFonts w:ascii="Arial" w:eastAsia="Arial" w:hAnsi="Arial" w:cs="Arial"/>
      <w:sz w:val="21"/>
      <w:szCs w:val="21"/>
      <w:lang w:val="es-MX" w:eastAsia="es-MX" w:bidi="es-MX"/>
    </w:rPr>
  </w:style>
  <w:style w:type="paragraph" w:styleId="Revision">
    <w:name w:val="Revision"/>
    <w:hidden/>
    <w:uiPriority w:val="99"/>
    <w:semiHidden/>
    <w:rsid w:val="005A29F3"/>
    <w:pPr>
      <w:spacing w:after="0" w:line="240" w:lineRule="auto"/>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CommentSubject">
    <w:name w:val="annotation subject"/>
    <w:basedOn w:val="CommentText"/>
    <w:next w:val="CommentText"/>
    <w:link w:val="CommentSubjectChar"/>
    <w:uiPriority w:val="99"/>
    <w:semiHidden/>
    <w:unhideWhenUsed/>
    <w:rsid w:val="001F0DD7"/>
    <w:rPr>
      <w:b/>
      <w:bCs/>
    </w:rPr>
  </w:style>
  <w:style w:type="character" w:customStyle="1" w:styleId="CommentSubjectChar">
    <w:name w:val="Comment Subject Char"/>
    <w:basedOn w:val="CommentTextChar"/>
    <w:link w:val="CommentSubject"/>
    <w:uiPriority w:val="99"/>
    <w:semiHidden/>
    <w:rsid w:val="001F0DD7"/>
    <w:rPr>
      <w:b/>
      <w:bCs/>
      <w:sz w:val="20"/>
      <w:szCs w:val="20"/>
      <w:lang w:val="es-MX"/>
    </w:rPr>
  </w:style>
  <w:style w:type="character" w:styleId="PlaceholderText">
    <w:name w:val="Placeholder Text"/>
    <w:basedOn w:val="DefaultParagraphFont"/>
    <w:uiPriority w:val="99"/>
    <w:semiHidden/>
    <w:rsid w:val="001F0DD7"/>
    <w:rPr>
      <w:color w:val="808080"/>
    </w:rPr>
  </w:style>
  <w:style w:type="character" w:customStyle="1" w:styleId="Estilo1">
    <w:name w:val="Estilo1"/>
    <w:basedOn w:val="DefaultParagraphFont"/>
    <w:uiPriority w:val="1"/>
    <w:rsid w:val="001F0DD7"/>
    <w:rPr>
      <w:b/>
    </w:rPr>
  </w:style>
  <w:style w:type="character" w:customStyle="1" w:styleId="Estilo3">
    <w:name w:val="Estilo3"/>
    <w:basedOn w:val="DefaultParagraphFont"/>
    <w:uiPriority w:val="1"/>
    <w:rsid w:val="001F0DD7"/>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5C455B204F5457BB489295D6D7FEFA7"/>
        <w:category>
          <w:name w:val="General"/>
          <w:gallery w:val="placeholder"/>
        </w:category>
        <w:types>
          <w:type w:val="bbPlcHdr"/>
        </w:types>
        <w:behaviors>
          <w:behavior w:val="content"/>
        </w:behaviors>
        <w:guid w:val="{B07EC221-0FEE-48BC-8518-7DFC2DD21189}"/>
      </w:docPartPr>
      <w:docPartBody>
        <w:p w:rsidR="003F0B32" w:rsidRDefault="00A41B01" w:rsidP="00A41B01">
          <w:pPr>
            <w:pStyle w:val="55C455B204F5457BB489295D6D7FEFA7"/>
          </w:pPr>
          <w:r w:rsidRPr="005B508C">
            <w:rPr>
              <w:rStyle w:val="PlaceholderText"/>
            </w:rPr>
            <w:t>Haga clic aquí o pulse para escribir una fecha.</w:t>
          </w:r>
        </w:p>
      </w:docPartBody>
    </w:docPart>
    <w:docPart>
      <w:docPartPr>
        <w:name w:val="D212028CA1864E8396C6366A4584F6CC"/>
        <w:category>
          <w:name w:val="General"/>
          <w:gallery w:val="placeholder"/>
        </w:category>
        <w:types>
          <w:type w:val="bbPlcHdr"/>
        </w:types>
        <w:behaviors>
          <w:behavior w:val="content"/>
        </w:behaviors>
        <w:guid w:val="{E36BED33-D855-45B0-9A81-A30810DE4FCC}"/>
      </w:docPartPr>
      <w:docPartBody>
        <w:p w:rsidR="003F0B32" w:rsidRDefault="00A41B01" w:rsidP="00A41B01">
          <w:pPr>
            <w:pStyle w:val="D212028CA1864E8396C6366A4584F6CC"/>
          </w:pPr>
          <w:r w:rsidRPr="000276C2">
            <w:rPr>
              <w:rStyle w:val="PlaceholderText"/>
            </w:rPr>
            <w:t>Elija un elemento.</w:t>
          </w:r>
        </w:p>
      </w:docPartBody>
    </w:docPart>
    <w:docPart>
      <w:docPartPr>
        <w:name w:val="DefaultPlaceholder_-1854013438"/>
        <w:category>
          <w:name w:val="General"/>
          <w:gallery w:val="placeholder"/>
        </w:category>
        <w:types>
          <w:type w:val="bbPlcHdr"/>
        </w:types>
        <w:behaviors>
          <w:behavior w:val="content"/>
        </w:behaviors>
        <w:guid w:val="{57113420-7DA2-44A7-B51F-EBEB94D04645}"/>
      </w:docPartPr>
      <w:docPartBody>
        <w:p w:rsidR="005F4CDC" w:rsidRDefault="002B295B">
          <w:r w:rsidRPr="00842E61">
            <w:rPr>
              <w:rStyle w:val="PlaceholderText"/>
            </w:rPr>
            <w:t>Elija un elemento.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Quattrocento Sans">
    <w:altName w:val="Quattrocento Sans"/>
    <w:charset w:val="00"/>
    <w:family w:val="swiss"/>
    <w:pitch w:val="variable"/>
    <w:sig w:usb0="800000BF" w:usb1="4000005B"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comments="0" w:insDel="0" w:formatting="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1B01"/>
    <w:rsid w:val="000E4138"/>
    <w:rsid w:val="000E7627"/>
    <w:rsid w:val="00152757"/>
    <w:rsid w:val="00167D37"/>
    <w:rsid w:val="001A5046"/>
    <w:rsid w:val="00257404"/>
    <w:rsid w:val="002B295B"/>
    <w:rsid w:val="00332755"/>
    <w:rsid w:val="003F0B32"/>
    <w:rsid w:val="00420020"/>
    <w:rsid w:val="004E74E1"/>
    <w:rsid w:val="005F4CDC"/>
    <w:rsid w:val="006B4656"/>
    <w:rsid w:val="00736C51"/>
    <w:rsid w:val="00737AB3"/>
    <w:rsid w:val="007E5991"/>
    <w:rsid w:val="009D4EC6"/>
    <w:rsid w:val="00A41B01"/>
    <w:rsid w:val="00C3095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B295B"/>
    <w:rPr>
      <w:color w:val="808080"/>
    </w:rPr>
  </w:style>
  <w:style w:type="paragraph" w:customStyle="1" w:styleId="55C455B204F5457BB489295D6D7FEFA7">
    <w:name w:val="55C455B204F5457BB489295D6D7FEFA7"/>
    <w:rsid w:val="00A41B01"/>
  </w:style>
  <w:style w:type="paragraph" w:customStyle="1" w:styleId="D212028CA1864E8396C6366A4584F6CC">
    <w:name w:val="D212028CA1864E8396C6366A4584F6CC"/>
    <w:rsid w:val="00A41B0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hH1S7a3QnLwXUhwIIvlncqwoBANg==">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</go:docsCustomData>
</go:gDocsCustomXmlDataStorage>
</file>

<file path=customXml/itemProps1.xml><?xml version="1.0" encoding="utf-8"?>
<ds:datastoreItem xmlns:ds="http://schemas.openxmlformats.org/officeDocument/2006/customXml" ds:itemID="{FC4149A4-0485-4E8E-A922-3AF62186E4A9}">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685</Words>
  <Characters>3772</Characters>
  <Application>Microsoft Office Word</Application>
  <DocSecurity>0</DocSecurity>
  <Lines>31</Lines>
  <Paragraphs>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4449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Olga Antonia Rodríguez Valdez</dc:creator>
  <cp:lastModifiedBy>alan tapia parada</cp:lastModifiedBy>
  <cp:revision>2</cp:revision>
  <dcterms:created xsi:type="dcterms:W3CDTF">2022-09-12T16:45:00Z</dcterms:created>
  <dcterms:modified xsi:type="dcterms:W3CDTF">2022-09-12T16:45:00Z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0x010100861B4A8E18F7E94980F27E93D2ED2B37</vt:lpwstr>
  </property>
</Properties>
</file>